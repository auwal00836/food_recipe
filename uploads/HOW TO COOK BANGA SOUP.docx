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A" w:rsidRDefault="00355F9A" w:rsidP="00355F9A">
      <w:pPr>
        <w:spacing w:after="0" w:line="480" w:lineRule="auto"/>
        <w:jc w:val="center"/>
        <w:rPr>
          <w:rFonts w:ascii="Georgia" w:eastAsia="Times New Roman" w:hAnsi="Georgia" w:cs="Times New Roman"/>
          <w:b/>
          <w:sz w:val="32"/>
          <w:szCs w:val="26"/>
          <w:lang w:val="en-US"/>
        </w:rPr>
      </w:pPr>
      <w:r w:rsidRPr="0080532E">
        <w:rPr>
          <w:rFonts w:ascii="Georgia" w:eastAsia="Times New Roman" w:hAnsi="Georgia" w:cs="Times New Roman"/>
          <w:b/>
          <w:sz w:val="32"/>
          <w:szCs w:val="26"/>
          <w:lang w:val="en-US"/>
        </w:rPr>
        <w:t>HOW TO COOK BANGA SOUP</w:t>
      </w:r>
    </w:p>
    <w:p w:rsidR="00355F9A" w:rsidRDefault="00355F9A" w:rsidP="00355F9A">
      <w:pPr>
        <w:spacing w:after="0" w:line="480" w:lineRule="auto"/>
        <w:jc w:val="center"/>
        <w:rPr>
          <w:rFonts w:ascii="Georgia" w:eastAsia="Times New Roman" w:hAnsi="Georgia" w:cs="Times New Roman"/>
          <w:b/>
          <w:sz w:val="32"/>
          <w:szCs w:val="26"/>
          <w:lang w:val="en-US"/>
        </w:rPr>
      </w:pPr>
    </w:p>
    <w:p w:rsidR="00355F9A" w:rsidRDefault="00355F9A" w:rsidP="00355F9A">
      <w:pPr>
        <w:spacing w:after="0" w:line="480" w:lineRule="auto"/>
        <w:jc w:val="center"/>
        <w:rPr>
          <w:rFonts w:ascii="Georgia" w:eastAsia="Times New Roman" w:hAnsi="Georgia" w:cs="Times New Roman"/>
          <w:b/>
          <w:sz w:val="32"/>
          <w:szCs w:val="26"/>
          <w:lang w:val="en-US"/>
        </w:rPr>
      </w:pP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Delta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soup is best served with starch or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eba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.</w:t>
      </w: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br/>
        <w:t xml:space="preserve">This is unlike the other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stew that is native to the Igbos and popularly served with white boiled rice or yam.</w:t>
      </w:r>
    </w:p>
    <w:p w:rsidR="00355F9A" w:rsidRPr="006F2193" w:rsidRDefault="00355F9A" w:rsidP="00355F9A">
      <w:pPr>
        <w:shd w:val="clear" w:color="auto" w:fill="F4F4F2"/>
        <w:spacing w:after="0" w:line="48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This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soup is indigenous to the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Deltans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but also loved and enjoyed by both People from Edo state and all of the Niger Delta. If you are looking to make the Igbo version please click – </w:t>
      </w:r>
      <w:hyperlink r:id="rId6" w:history="1">
        <w:r w:rsidRPr="006F2193">
          <w:rPr>
            <w:rFonts w:ascii="Georgia" w:eastAsia="Times New Roman" w:hAnsi="Georgia" w:cs="Times New Roman"/>
            <w:color w:val="008000"/>
            <w:sz w:val="26"/>
            <w:szCs w:val="26"/>
            <w:u w:val="single"/>
            <w:bdr w:val="none" w:sz="0" w:space="0" w:color="auto" w:frame="1"/>
            <w:lang w:val="en-US"/>
          </w:rPr>
          <w:t xml:space="preserve">Igbo </w:t>
        </w:r>
        <w:proofErr w:type="spellStart"/>
        <w:r w:rsidRPr="006F2193">
          <w:rPr>
            <w:rFonts w:ascii="Georgia" w:eastAsia="Times New Roman" w:hAnsi="Georgia" w:cs="Times New Roman"/>
            <w:color w:val="008000"/>
            <w:sz w:val="26"/>
            <w:szCs w:val="26"/>
            <w:u w:val="single"/>
            <w:bdr w:val="none" w:sz="0" w:space="0" w:color="auto" w:frame="1"/>
            <w:lang w:val="en-US"/>
          </w:rPr>
          <w:t>Banga</w:t>
        </w:r>
        <w:proofErr w:type="spellEnd"/>
        <w:r w:rsidRPr="006F2193">
          <w:rPr>
            <w:rFonts w:ascii="Georgia" w:eastAsia="Times New Roman" w:hAnsi="Georgia" w:cs="Times New Roman"/>
            <w:color w:val="008000"/>
            <w:sz w:val="26"/>
            <w:szCs w:val="26"/>
            <w:u w:val="single"/>
            <w:bdr w:val="none" w:sz="0" w:space="0" w:color="auto" w:frame="1"/>
            <w:lang w:val="en-US"/>
          </w:rPr>
          <w:t xml:space="preserve"> Stew</w:t>
        </w:r>
      </w:hyperlink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.</w:t>
      </w: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This is not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stew but they are both made with similar ingredients.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stew is native to the Igbos and usually served with boiled white rice. While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</w:t>
      </w: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lastRenderedPageBreak/>
        <w:t xml:space="preserve">soup (as in this case) goes with starch,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eba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 xml:space="preserve"> or </w:t>
      </w:r>
      <w:proofErr w:type="spellStart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fufu</w:t>
      </w:r>
      <w:proofErr w:type="spellEnd"/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t>.</w:t>
      </w:r>
      <w:r w:rsidRPr="006F2193">
        <w:rPr>
          <w:rFonts w:ascii="Georgia" w:eastAsia="Times New Roman" w:hAnsi="Georgia" w:cs="Times New Roman"/>
          <w:sz w:val="26"/>
          <w:szCs w:val="26"/>
          <w:lang w:val="en-US"/>
        </w:rPr>
        <w:br/>
      </w:r>
      <w:r w:rsidRPr="006F2193">
        <w:rPr>
          <w:rFonts w:ascii="Georgia" w:eastAsia="Times New Roman" w:hAnsi="Georgia" w:cs="Times New Roman"/>
          <w:noProof/>
          <w:sz w:val="26"/>
          <w:szCs w:val="26"/>
          <w:lang w:val="en-US"/>
        </w:rPr>
        <w:drawing>
          <wp:inline distT="0" distB="0" distL="0" distR="0" wp14:anchorId="0A00A542" wp14:editId="55D09590">
            <wp:extent cx="5715000" cy="3914775"/>
            <wp:effectExtent l="0" t="0" r="0" b="9525"/>
            <wp:docPr id="1" name="Picture 1" descr="Banga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ga S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A" w:rsidRPr="006634DF" w:rsidRDefault="00355F9A" w:rsidP="00355F9A">
      <w:pPr>
        <w:shd w:val="clear" w:color="auto" w:fill="F4F4F2"/>
        <w:spacing w:after="300" w:line="48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You can use any combination of meat for this soup or just use plain red meat; I used a combination of cow head, foot and red meat.</w:t>
      </w:r>
    </w:p>
    <w:p w:rsidR="00355F9A" w:rsidRPr="006634DF" w:rsidRDefault="00355F9A" w:rsidP="00355F9A">
      <w:p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Ingredients | Serving: 12 Persons.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Meat (1kg)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Crayfish (half cup)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Fresh prawn [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oporo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](one cup)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Fresh Palm Fruits (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) (8 cups)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Medium sized dry fish / smoked fish (1)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Red scotch bonnet pepper “Ata 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rodo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” (8)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lastRenderedPageBreak/>
        <w:t>Ataiko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(1 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tbsp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Irugege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(1 teaspoon)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Oburunbebe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Stick (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Banga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stick) (1)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Dried 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Beletientien</w:t>
      </w:r>
      <w:proofErr w:type="spellEnd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leaves (half cup) or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Thinly sliced bitter leaves (half cup)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3 cubes of </w:t>
      </w:r>
      <w:proofErr w:type="spellStart"/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knorr</w:t>
      </w:r>
      <w:proofErr w:type="spellEnd"/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Periwinkles (1)</w:t>
      </w:r>
    </w:p>
    <w:p w:rsidR="00355F9A" w:rsidRPr="006634DF" w:rsidRDefault="00355F9A" w:rsidP="00355F9A">
      <w:pPr>
        <w:numPr>
          <w:ilvl w:val="0"/>
          <w:numId w:val="1"/>
        </w:numPr>
        <w:shd w:val="clear" w:color="auto" w:fill="F4F4F2"/>
        <w:spacing w:after="300" w:line="240" w:lineRule="auto"/>
        <w:textAlignment w:val="baseline"/>
        <w:rPr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>Salt to taste.</w:t>
      </w: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0" w:author="Unknown"/>
          <w:rFonts w:ascii="Georgia" w:eastAsia="Times New Roman" w:hAnsi="Georgia" w:cs="Times New Roman"/>
          <w:sz w:val="26"/>
          <w:szCs w:val="26"/>
          <w:lang w:val="en-US"/>
        </w:rPr>
      </w:pPr>
      <w:r w:rsidRPr="006634DF">
        <w:rPr>
          <w:rFonts w:ascii="Georgia" w:eastAsia="Times New Roman" w:hAnsi="Georgia" w:cs="Times New Roman"/>
          <w:sz w:val="26"/>
          <w:szCs w:val="26"/>
          <w:lang w:val="en-US"/>
        </w:rPr>
        <w:t xml:space="preserve"> </w:t>
      </w:r>
      <w:ins w:id="1" w:author="Unknown">
        <w:r w:rsidRPr="006F2193">
          <w:rPr>
            <w:rFonts w:ascii="Georgia" w:eastAsia="Times New Roman" w:hAnsi="Georgia" w:cs="Times New Roman"/>
            <w:noProof/>
            <w:sz w:val="26"/>
            <w:szCs w:val="26"/>
            <w:lang w:val="en-US"/>
            <w:rPrChange w:id="2">
              <w:rPr>
                <w:noProof/>
                <w:lang w:val="en-US"/>
              </w:rPr>
            </w:rPrChange>
          </w:rPr>
          <w:drawing>
            <wp:inline distT="0" distB="0" distL="0" distR="0" wp14:anchorId="6C4665FF" wp14:editId="63C3C5E5">
              <wp:extent cx="5705475" cy="4276725"/>
              <wp:effectExtent l="0" t="0" r="9525" b="9525"/>
              <wp:docPr id="2" name="Picture 2" descr="banga seed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anga seeds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05475" cy="427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br/>
          <w:t xml:space="preserve">These are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banga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seeds (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Mpuru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akwu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) they are the major ingredients for making this soup.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Akwu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is very abundant in Nigerian.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3" w:author="Unknown"/>
          <w:rFonts w:ascii="Georgia" w:eastAsia="Times New Roman" w:hAnsi="Georgia" w:cs="Times New Roman"/>
          <w:sz w:val="26"/>
          <w:szCs w:val="26"/>
          <w:lang w:val="en-US"/>
        </w:rPr>
      </w:pPr>
      <w:ins w:id="4" w:author="Unknown">
        <w:r w:rsidRPr="006F2193">
          <w:rPr>
            <w:rFonts w:ascii="Georgia" w:eastAsia="Times New Roman" w:hAnsi="Georgia" w:cs="Times New Roman"/>
            <w:noProof/>
            <w:sz w:val="26"/>
            <w:szCs w:val="26"/>
            <w:lang w:val="en-US"/>
            <w:rPrChange w:id="5">
              <w:rPr>
                <w:noProof/>
                <w:lang w:val="en-US"/>
              </w:rPr>
            </w:rPrChange>
          </w:rPr>
          <w:lastRenderedPageBreak/>
          <w:drawing>
            <wp:inline distT="0" distB="0" distL="0" distR="0" wp14:anchorId="688BCF82" wp14:editId="56A4AEF4">
              <wp:extent cx="6667500" cy="4486275"/>
              <wp:effectExtent l="0" t="0" r="0" b="9525"/>
              <wp:docPr id="3" name="Picture 3" descr="Making banga sou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king banga soup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448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br/>
          <w:t xml:space="preserve">These are pictures of some of the ingredients for this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Itsekiri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soup. All of these spices and ingredients can be purchased from any Nigerian local market. For the spices and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banga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stick, ask those women that sell traditional roots and herbs like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zobo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leaves and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dogoyaro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6" w:author="Unknown"/>
          <w:rFonts w:ascii="Georgia" w:eastAsia="Times New Roman" w:hAnsi="Georgia" w:cs="Times New Roman"/>
          <w:sz w:val="26"/>
          <w:szCs w:val="26"/>
          <w:lang w:val="en-US"/>
        </w:rPr>
      </w:pPr>
      <w:ins w:id="7" w:author="Unknown">
        <w:r w:rsidRPr="006F2193">
          <w:rPr>
            <w:rFonts w:ascii="Georgia" w:eastAsia="Times New Roman" w:hAnsi="Georgia" w:cs="Times New Roman"/>
            <w:noProof/>
            <w:sz w:val="26"/>
            <w:szCs w:val="26"/>
            <w:lang w:val="en-US"/>
            <w:rPrChange w:id="8">
              <w:rPr>
                <w:noProof/>
                <w:lang w:val="en-US"/>
              </w:rPr>
            </w:rPrChange>
          </w:rPr>
          <w:lastRenderedPageBreak/>
          <w:drawing>
            <wp:inline distT="0" distB="0" distL="0" distR="0" wp14:anchorId="06D8A2BB" wp14:editId="3FE79C7A">
              <wp:extent cx="5715000" cy="4286250"/>
              <wp:effectExtent l="0" t="0" r="0" b="0"/>
              <wp:docPr id="4" name="Picture 4" descr="How to make banga sou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ow to make banga soup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0" cy="428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9" w:author="Unknown"/>
          <w:rFonts w:ascii="Georgia" w:eastAsia="Times New Roman" w:hAnsi="Georgia" w:cs="Times New Roman"/>
          <w:color w:val="000000" w:themeColor="text1"/>
          <w:sz w:val="26"/>
          <w:szCs w:val="26"/>
          <w:lang w:val="en-US"/>
        </w:rPr>
      </w:pPr>
      <w:ins w:id="10" w:author="Unknown"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You should use crushed dried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beletientien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leaves, also called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atama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leaf in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Efik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or thinly sliced bitter leaves.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11" w:author="Unknown"/>
          <w:rFonts w:ascii="Georgia" w:eastAsia="Times New Roman" w:hAnsi="Georgia" w:cs="Times New Roman"/>
          <w:color w:val="000000" w:themeColor="text1"/>
          <w:sz w:val="26"/>
          <w:szCs w:val="26"/>
          <w:lang w:val="en-US"/>
        </w:rPr>
      </w:pPr>
      <w:ins w:id="12" w:author="Unknown"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Start by grinding the spices. Add them all together (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ataiko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,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Irugege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and a cup of crayfish), blend to powder. Blend the pepper also. Wash the dried or smoked fish and remove center bones.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13" w:author="Unknown"/>
          <w:rFonts w:ascii="Georgia" w:eastAsia="Times New Roman" w:hAnsi="Georgia" w:cs="Times New Roman"/>
          <w:color w:val="000000" w:themeColor="text1"/>
          <w:sz w:val="26"/>
          <w:szCs w:val="26"/>
          <w:lang w:val="en-US"/>
        </w:rPr>
      </w:pPr>
      <w:proofErr w:type="spellStart"/>
      <w:proofErr w:type="gramStart"/>
      <w:ins w:id="14" w:author="Unknown"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wsh</w:t>
        </w:r>
        <w:proofErr w:type="spellEnd"/>
        <w:proofErr w:type="gram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and precook the prawn, use half cup of water, a cube of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maggi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and a pinch of salt.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15" w:author="Unknown"/>
          <w:rFonts w:ascii="Georgia" w:eastAsia="Times New Roman" w:hAnsi="Georgia" w:cs="Times New Roman"/>
          <w:sz w:val="26"/>
          <w:szCs w:val="26"/>
          <w:lang w:val="en-US"/>
        </w:rPr>
      </w:pPr>
      <w:ins w:id="16" w:author="Unknown"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lastRenderedPageBreak/>
          <w:t xml:space="preserve">I used already precooked meats. If your meat is not precooked yet, do that now. Wash properly and use two cubes of </w:t>
        </w:r>
        <w:proofErr w:type="spellStart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>knorr</w:t>
        </w:r>
        <w:proofErr w:type="spellEnd"/>
        <w:r w:rsidRPr="006F2193">
          <w:rPr>
            <w:rFonts w:ascii="Georgia" w:eastAsia="Times New Roman" w:hAnsi="Georgia" w:cs="Times New Roman"/>
            <w:color w:val="000000" w:themeColor="text1"/>
            <w:sz w:val="26"/>
            <w:szCs w:val="26"/>
            <w:lang w:val="en-US"/>
          </w:rPr>
          <w:t xml:space="preserve"> and a pinch of salt. Cook the </w:t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meat until it becomes soft, easy to chew and the water is almost dried. Add salt to taste and allow another three minutes. Set aside.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17" w:author="Unknown"/>
          <w:rFonts w:ascii="Georgia" w:eastAsia="Times New Roman" w:hAnsi="Georgia" w:cs="Times New Roman"/>
          <w:sz w:val="26"/>
          <w:szCs w:val="26"/>
          <w:lang w:val="en-US"/>
        </w:rPr>
      </w:pPr>
      <w:ins w:id="18" w:author="Unknown"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Boil the palm fruit for 20 minutes, pound with a mortar and pestle, transfer into a bowl, add water and extract the juice. You will need about 7-10 cups of that palm fruit juice for this cooking. It should be thick.</w:t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br/>
        </w:r>
      </w:ins>
      <w:r w:rsidRPr="006F2193">
        <w:rPr>
          <w:rFonts w:ascii="Georgia" w:eastAsia="Times New Roman" w:hAnsi="Georgia" w:cs="Times New Roman"/>
          <w:noProof/>
          <w:sz w:val="26"/>
          <w:szCs w:val="26"/>
          <w:lang w:val="en-US"/>
        </w:rPr>
        <w:drawing>
          <wp:inline distT="0" distB="0" distL="0" distR="0" wp14:anchorId="336AC52B" wp14:editId="221ADC16">
            <wp:extent cx="5715000" cy="4286250"/>
            <wp:effectExtent l="0" t="0" r="0" b="0"/>
            <wp:docPr id="5" name="Picture 5" descr="washing b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shing ban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19" w:author="Unknown"/>
          <w:rFonts w:ascii="Georgia" w:eastAsia="Times New Roman" w:hAnsi="Georgia" w:cs="Times New Roman"/>
          <w:sz w:val="26"/>
          <w:szCs w:val="26"/>
          <w:lang w:val="en-US"/>
        </w:rPr>
      </w:pPr>
      <w:ins w:id="20" w:author="Unknown"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Use a sieve to strain the extract into your cooking pot, allow </w:t>
        </w:r>
        <w:proofErr w:type="gram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to boil</w:t>
        </w:r>
        <w:proofErr w:type="gram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for 15 minutes with the pot half-covered. It should be a lot thicker now.</w:t>
        </w:r>
      </w:ins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21" w:author="Unknown"/>
          <w:rFonts w:ascii="Georgia" w:eastAsia="Times New Roman" w:hAnsi="Georgia" w:cs="Times New Roman"/>
          <w:sz w:val="26"/>
          <w:szCs w:val="26"/>
          <w:lang w:val="en-US"/>
        </w:rPr>
      </w:pPr>
      <w:ins w:id="22" w:author="Unknown"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lastRenderedPageBreak/>
          <w:t xml:space="preserve">Add the cleaned dried fish, ground (crayfish,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ataiko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plus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irugege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),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oburunbebe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stick, precooked meat, ground pepper and salt to taste. Cover and allow another 10 minutes.</w:t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br/>
        </w:r>
      </w:ins>
      <w:r w:rsidRPr="006F2193">
        <w:rPr>
          <w:rFonts w:ascii="Georgia" w:eastAsia="Times New Roman" w:hAnsi="Georgia" w:cs="Times New Roman"/>
          <w:noProof/>
          <w:sz w:val="26"/>
          <w:szCs w:val="26"/>
          <w:lang w:val="en-US"/>
        </w:rPr>
        <w:drawing>
          <wp:inline distT="0" distB="0" distL="0" distR="0" wp14:anchorId="7B7A0D2F" wp14:editId="1458B212">
            <wp:extent cx="5715000" cy="4286250"/>
            <wp:effectExtent l="0" t="0" r="0" b="0"/>
            <wp:docPr id="6" name="Picture 6" descr="Delta Banga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lta Banga So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23" w:author="Unknown"/>
          <w:rFonts w:ascii="Georgia" w:eastAsia="Times New Roman" w:hAnsi="Georgia" w:cs="Times New Roman"/>
          <w:sz w:val="26"/>
          <w:szCs w:val="26"/>
          <w:lang w:val="en-US"/>
        </w:rPr>
      </w:pPr>
      <w:ins w:id="24" w:author="Unknown"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Add the crushed dried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beletientien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leaves or thinly sliced bitter leaves, precooked prawn, periwinkles and one cube of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knorr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. Stir, cover and allow </w:t>
        </w:r>
        <w:proofErr w:type="gram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to simmer</w:t>
        </w:r>
        <w:proofErr w:type="gram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for 3 minutes. This is how to make the popular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banga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soup that is loved and made by </w:t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lastRenderedPageBreak/>
          <w:t xml:space="preserve">the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Deltans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.</w:t>
        </w:r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br/>
        </w:r>
      </w:ins>
      <w:r w:rsidRPr="006F2193">
        <w:rPr>
          <w:rFonts w:ascii="Georgia" w:eastAsia="Times New Roman" w:hAnsi="Georgia" w:cs="Times New Roman"/>
          <w:noProof/>
          <w:sz w:val="26"/>
          <w:szCs w:val="26"/>
          <w:lang w:val="en-US"/>
        </w:rPr>
        <w:drawing>
          <wp:inline distT="0" distB="0" distL="0" distR="0" wp14:anchorId="29B428E5" wp14:editId="7F91902F">
            <wp:extent cx="5715000" cy="4457700"/>
            <wp:effectExtent l="0" t="0" r="0" b="0"/>
            <wp:docPr id="7" name="Picture 7" descr="delta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ta s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A" w:rsidRPr="006F2193" w:rsidRDefault="00355F9A" w:rsidP="00355F9A">
      <w:pPr>
        <w:shd w:val="clear" w:color="auto" w:fill="F4F4F2"/>
        <w:spacing w:after="300" w:line="480" w:lineRule="auto"/>
        <w:textAlignment w:val="baseline"/>
        <w:rPr>
          <w:ins w:id="25" w:author="Unknown"/>
          <w:rFonts w:ascii="Georgia" w:eastAsia="Times New Roman" w:hAnsi="Georgia" w:cs="Times New Roman"/>
          <w:sz w:val="26"/>
          <w:szCs w:val="26"/>
          <w:lang w:val="en-US"/>
        </w:rPr>
      </w:pPr>
      <w:ins w:id="26" w:author="Unknown"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Serve with starch,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eba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 xml:space="preserve"> or </w:t>
        </w:r>
        <w:proofErr w:type="spellStart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fufu</w:t>
        </w:r>
        <w:proofErr w:type="spellEnd"/>
        <w:r w:rsidRPr="006F2193">
          <w:rPr>
            <w:rFonts w:ascii="Georgia" w:eastAsia="Times New Roman" w:hAnsi="Georgia" w:cs="Times New Roman"/>
            <w:sz w:val="26"/>
            <w:szCs w:val="26"/>
            <w:lang w:val="en-US"/>
          </w:rPr>
          <w:t>.</w:t>
        </w:r>
      </w:ins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55F9A" w:rsidRDefault="00355F9A" w:rsidP="00355F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81655" w:rsidRDefault="00381655">
      <w:bookmarkStart w:id="27" w:name="_GoBack"/>
      <w:bookmarkEnd w:id="27"/>
    </w:p>
    <w:sectPr w:rsidR="00381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E45CC"/>
    <w:multiLevelType w:val="multilevel"/>
    <w:tmpl w:val="B00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9A"/>
    <w:rsid w:val="00355F9A"/>
    <w:rsid w:val="0038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9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9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nigerianfoods.com/banga-stew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2019-12-06T23:23:00Z</dcterms:created>
  <dcterms:modified xsi:type="dcterms:W3CDTF">2019-12-06T23:26:00Z</dcterms:modified>
</cp:coreProperties>
</file>